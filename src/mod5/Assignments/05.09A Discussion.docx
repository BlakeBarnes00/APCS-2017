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EEF" w:rsidRPr="00EC2306" w:rsidRDefault="00A66EEF" w:rsidP="00A66EEF">
      <w:pPr>
        <w:rPr>
          <w:ins w:id="0" w:author="BARNES III, ELLIS R" w:date="2017-12-10T21:57:00Z"/>
          <w:rFonts w:cstheme="minorHAnsi"/>
          <w:sz w:val="24"/>
          <w:szCs w:val="24"/>
        </w:rPr>
      </w:pPr>
      <w:r w:rsidRPr="00EC2306">
        <w:rPr>
          <w:rFonts w:cstheme="minorHAnsi"/>
          <w:sz w:val="24"/>
          <w:szCs w:val="24"/>
        </w:rPr>
        <w:t xml:space="preserve">They people in the video didn’t really stray far off what I usually saw a computer scientist doing, it is a very broad subject with many paths and uses. They all are agreeing that the field is mostly about problem solving, and then obviously technology. Their knowledge of computer science showed them that there is a way to be involved in any of the fields they would like to be in, from medicine to games there is always going to be an opening to it with computer science. It is affecting what I want to do entirely, I want to program and do freelancing with anything in engineering or programming. I would just look at how computer science is </w:t>
      </w:r>
      <w:del w:id="1" w:author="BARNES III, ELLIS R" w:date="2017-12-10T21:58:00Z">
        <w:r w:rsidRPr="00EC2306" w:rsidDel="00B7651B">
          <w:rPr>
            <w:rFonts w:cstheme="minorHAnsi"/>
            <w:sz w:val="24"/>
            <w:szCs w:val="24"/>
          </w:rPr>
          <w:delText>actually used</w:delText>
        </w:r>
      </w:del>
      <w:ins w:id="2" w:author="BARNES III, ELLIS R" w:date="2017-12-10T21:58:00Z">
        <w:r w:rsidR="00B7651B" w:rsidRPr="00EC2306">
          <w:rPr>
            <w:rFonts w:cstheme="minorHAnsi"/>
            <w:sz w:val="24"/>
            <w:szCs w:val="24"/>
          </w:rPr>
          <w:t>used</w:t>
        </w:r>
      </w:ins>
      <w:r w:rsidRPr="00EC2306">
        <w:rPr>
          <w:rFonts w:cstheme="minorHAnsi"/>
          <w:sz w:val="24"/>
          <w:szCs w:val="24"/>
        </w:rPr>
        <w:t xml:space="preserve"> in that field, and then look to see if that’s really what I want to do with my career.</w:t>
      </w:r>
    </w:p>
    <w:p w:rsidR="00B7651B" w:rsidRPr="00EC2306" w:rsidRDefault="00B7651B" w:rsidP="00A66EEF">
      <w:pPr>
        <w:rPr>
          <w:ins w:id="3" w:author="BARNES III, ELLIS R" w:date="2017-12-10T21:57:00Z"/>
          <w:rFonts w:cstheme="minorHAnsi"/>
          <w:sz w:val="24"/>
          <w:szCs w:val="24"/>
        </w:rPr>
      </w:pPr>
    </w:p>
    <w:p w:rsidR="00B7651B" w:rsidRPr="00EC2306" w:rsidRDefault="00B7651B" w:rsidP="00EC2306">
      <w:pPr>
        <w:rPr>
          <w:ins w:id="4" w:author="BARNES III, ELLIS R" w:date="2017-12-10T21:58:00Z"/>
          <w:rFonts w:cstheme="minorHAnsi"/>
          <w:sz w:val="24"/>
          <w:szCs w:val="24"/>
        </w:rPr>
      </w:pPr>
      <w:ins w:id="5" w:author="BARNES III, ELLIS R" w:date="2017-12-10T21:57:00Z">
        <w:r w:rsidRPr="00EC2306">
          <w:rPr>
            <w:rFonts w:cstheme="minorHAnsi"/>
            <w:sz w:val="24"/>
            <w:szCs w:val="24"/>
          </w:rPr>
          <w:t>GR</w:t>
        </w:r>
        <w:r w:rsidRPr="00EC2306">
          <w:rPr>
            <w:rFonts w:cstheme="minorHAnsi"/>
            <w:sz w:val="24"/>
            <w:szCs w:val="24"/>
          </w:rPr>
          <w:t>E</w:t>
        </w:r>
        <w:r w:rsidRPr="00EC2306">
          <w:rPr>
            <w:rFonts w:cstheme="minorHAnsi"/>
            <w:sz w:val="24"/>
            <w:szCs w:val="24"/>
          </w:rPr>
          <w:t>GORY GARRETT</w:t>
        </w:r>
      </w:ins>
      <w:r w:rsidR="00EC2306">
        <w:rPr>
          <w:rFonts w:cstheme="minorHAnsi"/>
          <w:sz w:val="24"/>
          <w:szCs w:val="24"/>
        </w:rPr>
        <w:t xml:space="preserve"> (12/10/2017)</w:t>
      </w:r>
    </w:p>
    <w:p w:rsidR="00B7651B" w:rsidRDefault="004E6375" w:rsidP="00A66EEF">
      <w:pPr>
        <w:rPr>
          <w:rFonts w:cstheme="minorHAnsi"/>
          <w:sz w:val="24"/>
          <w:szCs w:val="24"/>
        </w:rPr>
      </w:pPr>
      <w:ins w:id="6" w:author="BARNES III, ELLIS R" w:date="2017-12-10T21:58:00Z">
        <w:r w:rsidRPr="00EC2306">
          <w:rPr>
            <w:rFonts w:cstheme="minorHAnsi"/>
            <w:sz w:val="24"/>
            <w:szCs w:val="24"/>
          </w:rPr>
          <w:t>I agree with you. I think that it is a great thing that is not so bound to one area and is very vast, it gives more freedom to the people working in that field.</w:t>
        </w:r>
      </w:ins>
    </w:p>
    <w:p w:rsidR="00F00628" w:rsidRDefault="00F00628" w:rsidP="00A66EEF">
      <w:pPr>
        <w:rPr>
          <w:rFonts w:cstheme="minorHAnsi"/>
          <w:sz w:val="24"/>
          <w:szCs w:val="24"/>
        </w:rPr>
      </w:pPr>
    </w:p>
    <w:p w:rsidR="00F00628" w:rsidRDefault="00F00628" w:rsidP="00A66EEF">
      <w:pPr>
        <w:rPr>
          <w:rFonts w:cstheme="minorHAnsi"/>
          <w:sz w:val="24"/>
          <w:szCs w:val="24"/>
        </w:rPr>
      </w:pPr>
      <w:r w:rsidRPr="00F00628">
        <w:rPr>
          <w:rFonts w:cstheme="minorHAnsi"/>
          <w:sz w:val="24"/>
          <w:szCs w:val="24"/>
        </w:rPr>
        <w:t>CHLOE BUCK</w:t>
      </w:r>
      <w:r>
        <w:rPr>
          <w:rFonts w:cstheme="minorHAnsi"/>
          <w:sz w:val="24"/>
          <w:szCs w:val="24"/>
        </w:rPr>
        <w:t xml:space="preserve"> </w:t>
      </w:r>
      <w:r>
        <w:rPr>
          <w:rFonts w:cstheme="minorHAnsi"/>
          <w:sz w:val="24"/>
          <w:szCs w:val="24"/>
        </w:rPr>
        <w:t>(12/10/2017)</w:t>
      </w:r>
    </w:p>
    <w:p w:rsidR="00F00628" w:rsidRPr="00EC2306" w:rsidRDefault="00F00628" w:rsidP="00A66EEF">
      <w:pPr>
        <w:rPr>
          <w:rFonts w:cstheme="minorHAnsi"/>
          <w:sz w:val="24"/>
          <w:szCs w:val="24"/>
        </w:rPr>
      </w:pPr>
      <w:bookmarkStart w:id="7" w:name="_GoBack"/>
      <w:r>
        <w:rPr>
          <w:rFonts w:cstheme="minorHAnsi"/>
          <w:sz w:val="24"/>
          <w:szCs w:val="24"/>
        </w:rPr>
        <w:t>I really love your response and genuinely enjoy that as somebody that is going into a field that isn’t really the ideal computer science job, you still understand the reasoning behind it. Computer Science does give a very great toolset to those that really get involved into it and learn what they need to so that they can apply it in other areas.</w:t>
      </w:r>
      <w:bookmarkEnd w:id="7"/>
    </w:p>
    <w:sectPr w:rsidR="00F00628" w:rsidRPr="00EC23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9E7" w:rsidRDefault="00C349E7" w:rsidP="00A66EEF">
      <w:pPr>
        <w:spacing w:after="0" w:line="240" w:lineRule="auto"/>
      </w:pPr>
      <w:r>
        <w:separator/>
      </w:r>
    </w:p>
  </w:endnote>
  <w:endnote w:type="continuationSeparator" w:id="0">
    <w:p w:rsidR="00C349E7" w:rsidRDefault="00C349E7" w:rsidP="00A66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9E7" w:rsidRDefault="00C349E7" w:rsidP="00A66EEF">
      <w:pPr>
        <w:spacing w:after="0" w:line="240" w:lineRule="auto"/>
      </w:pPr>
      <w:r>
        <w:separator/>
      </w:r>
    </w:p>
  </w:footnote>
  <w:footnote w:type="continuationSeparator" w:id="0">
    <w:p w:rsidR="00C349E7" w:rsidRDefault="00C349E7" w:rsidP="00A66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EEF" w:rsidRPr="00F00628" w:rsidRDefault="00F00628" w:rsidP="00F00628">
    <w:pPr>
      <w:pStyle w:val="ListBullet"/>
      <w:numPr>
        <w:ilvl w:val="0"/>
        <w:numId w:val="0"/>
      </w:numPr>
      <w:jc w:val="center"/>
      <w:rPr>
        <w:color w:val="000000" w:themeColor="text1"/>
        <w:sz w:val="24"/>
        <w:szCs w:val="24"/>
        <w:rPrChange w:id="8" w:author="BARNES III, ELLIS R" w:date="2017-12-10T21:53:00Z">
          <w:rPr/>
        </w:rPrChange>
      </w:rPr>
    </w:pPr>
    <w:r>
      <w:rPr>
        <w:color w:val="000000" w:themeColor="text1"/>
        <w:sz w:val="24"/>
        <w:szCs w:val="24"/>
      </w:rPr>
      <w:t>05.09A Discussion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E6089A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NES III, ELLIS R">
    <w15:presenceInfo w15:providerId="AD" w15:userId="S-1-5-21-2678682522-1223810383-106197574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EF"/>
    <w:rsid w:val="004E6375"/>
    <w:rsid w:val="008335B1"/>
    <w:rsid w:val="00A66EEF"/>
    <w:rsid w:val="00AF3EF9"/>
    <w:rsid w:val="00B7651B"/>
    <w:rsid w:val="00C349E7"/>
    <w:rsid w:val="00CB4F0F"/>
    <w:rsid w:val="00EC2306"/>
    <w:rsid w:val="00F00628"/>
    <w:rsid w:val="00F4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4196C"/>
  <w15:chartTrackingRefBased/>
  <w15:docId w15:val="{7A1E43E4-60D8-4F83-9990-F9CE861F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EEF"/>
  </w:style>
  <w:style w:type="paragraph" w:styleId="Footer">
    <w:name w:val="footer"/>
    <w:basedOn w:val="Normal"/>
    <w:link w:val="FooterChar"/>
    <w:uiPriority w:val="99"/>
    <w:unhideWhenUsed/>
    <w:rsid w:val="00A66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EEF"/>
  </w:style>
  <w:style w:type="paragraph" w:styleId="ListBullet">
    <w:name w:val="List Bullet"/>
    <w:basedOn w:val="Normal"/>
    <w:uiPriority w:val="99"/>
    <w:unhideWhenUsed/>
    <w:rsid w:val="00A66EEF"/>
    <w:pPr>
      <w:numPr>
        <w:numId w:val="1"/>
      </w:numPr>
      <w:contextualSpacing/>
    </w:pPr>
  </w:style>
  <w:style w:type="paragraph" w:styleId="BalloonText">
    <w:name w:val="Balloon Text"/>
    <w:basedOn w:val="Normal"/>
    <w:link w:val="BalloonTextChar"/>
    <w:uiPriority w:val="99"/>
    <w:semiHidden/>
    <w:unhideWhenUsed/>
    <w:rsid w:val="00A66E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EEF"/>
    <w:rPr>
      <w:rFonts w:ascii="Segoe UI" w:hAnsi="Segoe UI" w:cs="Segoe UI"/>
      <w:sz w:val="18"/>
      <w:szCs w:val="18"/>
    </w:rPr>
  </w:style>
  <w:style w:type="character" w:styleId="Hyperlink">
    <w:name w:val="Hyperlink"/>
    <w:basedOn w:val="DefaultParagraphFont"/>
    <w:uiPriority w:val="99"/>
    <w:semiHidden/>
    <w:unhideWhenUsed/>
    <w:rsid w:val="00B7651B"/>
    <w:rPr>
      <w:color w:val="0000FF"/>
      <w:u w:val="single"/>
    </w:rPr>
  </w:style>
  <w:style w:type="character" w:styleId="FollowedHyperlink">
    <w:name w:val="FollowedHyperlink"/>
    <w:basedOn w:val="DefaultParagraphFont"/>
    <w:uiPriority w:val="99"/>
    <w:semiHidden/>
    <w:unhideWhenUsed/>
    <w:rsid w:val="00EC23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E0634-4921-414D-A108-F3EC8CB7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BARNES III, ELLIS R</dc:creator>
  <cp:keywords/>
  <dc:description/>
  <cp:lastModifiedBy>BARNES III, ELLIS R</cp:lastModifiedBy>
  <cp:revision>5</cp:revision>
  <dcterms:created xsi:type="dcterms:W3CDTF">2017-12-11T02:44:00Z</dcterms:created>
  <dcterms:modified xsi:type="dcterms:W3CDTF">2017-12-11T03:07:00Z</dcterms:modified>
</cp:coreProperties>
</file>