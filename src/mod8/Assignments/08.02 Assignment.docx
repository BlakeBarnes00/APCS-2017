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hd w:val="clear" w:fill="FFFFFF"/>
        <w:rPr>
          <w:rFonts w:ascii="Ubuntu" w:hAnsi="Ubuntu"/>
          <w:color w:val="000000"/>
          <w:sz w:val="24"/>
          <w:szCs w:val="24"/>
        </w:rPr>
      </w:pPr>
      <w:r>
        <w:rPr>
          <w:rFonts w:ascii="Ubuntu" w:hAnsi="Ubuntu"/>
          <w:color w:val="000000"/>
          <w:sz w:val="24"/>
          <w:szCs w:val="24"/>
        </w:rPr>
        <w:t>I personally believe that the best of the three examples is the first for this situation. I do not think that it would be completely necessary to create an entire class and set of methods for this situation where you just want to print out the two lines that are very basic. If there were more things that were needed to be done in the program then I could</w:t>
      </w:r>
    </w:p>
    <w:p>
      <w:pPr>
        <w:pStyle w:val="PreformattedText"/>
        <w:shd w:val="clear" w:fill="FFFFFF"/>
        <w:rPr>
          <w:rFonts w:ascii="Ubuntu" w:hAnsi="Ubuntu"/>
          <w:color w:val="000000"/>
          <w:sz w:val="24"/>
          <w:szCs w:val="24"/>
        </w:rPr>
      </w:pPr>
      <w:r>
        <w:rPr>
          <w:rFonts w:ascii="Ubuntu" w:hAnsi="Ubuntu"/>
          <w:color w:val="000000"/>
          <w:sz w:val="24"/>
          <w:szCs w:val="24"/>
        </w:rPr>
        <w:t xml:space="preserve">understand where there would need to be more things done to the class to make it far more reusable to other programs, but not here. The next best one would be the second version. The second version just moved the two print statements to there own function and it makes it more readable, and it is not forcing all the code to be scrambled around to be more functional or just to have a class. The third version seems to be done way over the top just for the basic function of the program. There is way too much code cluttered into the class just to show off how to use it.  A class should be used when there can be more than one situation that the functions can be used, or when there can be more than one of the objects in existence, this is just printing out two lines that are going to be the same no matter where it is used or how many objects it is created in. </w:t>
      </w:r>
    </w:p>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Ubuntu">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ins w:id="0" w:author="Unknown Author" w:date="2018-02-02T23:44:30Z">
      <w:r>
        <w:rPr/>
        <w:t>Ellis Barnes</w:t>
      </w:r>
    </w:ins>
  </w:p>
</w:hdr>
</file>

<file path=word/settings.xml><?xml version="1.0" encoding="utf-8"?>
<w:settings xmlns:w="http://schemas.openxmlformats.org/wordprocessingml/2006/main">
  <w:zoom w:percent="10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LibreOffice/5.3.1.2$Linux_X86_64 LibreOffice_project/30m0$Build-2</Application>
  <Pages>1</Pages>
  <Words>243</Words>
  <Characters>991</Characters>
  <CharactersWithSpaces>1233</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2018-02-02T23:02:46Z</dcterms:created>
  <dc:creator/>
  <dc:description/>
  <dc:language>en-US</dc:language>
  <cp:lastModifiedBy/>
  <dcterms:modified xsi:type="dcterms:W3CDTF">2018-02-02T23:44:36Z</dcterms:modified>
  <cp:revision>2</cp:revision>
  <dc:subject/>
  <dc:title/>
</cp:coreProperties>
</file>